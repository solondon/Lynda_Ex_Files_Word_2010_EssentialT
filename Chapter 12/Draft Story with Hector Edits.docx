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A9FF4" w14:textId="77777777" w:rsidR="00D05E03" w:rsidRDefault="00D05E03" w:rsidP="00D05E03"/>
    <w:p w14:paraId="5E0751BE" w14:textId="77777777" w:rsidR="00D05E03" w:rsidRDefault="00D05E03" w:rsidP="00D05E03">
      <w:pPr>
        <w:pBdr>
          <w:bottom w:val="single" w:sz="6" w:space="1" w:color="auto"/>
        </w:pBdr>
      </w:pPr>
      <w:r>
        <w:t xml:space="preserve">Please review and edit, then return by June 15. </w:t>
      </w:r>
    </w:p>
    <w:p w14:paraId="59D7DAC3" w14:textId="77777777" w:rsidR="00D05E03" w:rsidRDefault="00D05E03" w:rsidP="00D05E03">
      <w:pPr>
        <w:pBdr>
          <w:bottom w:val="single" w:sz="6" w:space="1" w:color="auto"/>
        </w:pBdr>
      </w:pPr>
      <w:r>
        <w:t xml:space="preserve">Thanks! </w:t>
      </w:r>
    </w:p>
    <w:p w14:paraId="48F04487" w14:textId="77777777" w:rsidR="00D05E03" w:rsidRDefault="00D05E03" w:rsidP="00D05E03"/>
    <w:p w14:paraId="4481D924" w14:textId="72550C94" w:rsidR="00D05E03" w:rsidRDefault="00D05E03" w:rsidP="00D05E03">
      <w:r>
        <w:t xml:space="preserve">In 1903, my great grandparents came to the United States from Italy. Not only did they bring their recipes for traditional home-style Italian cooking, but they also brought their knowledge of raising olives for the creation of </w:t>
      </w:r>
      <w:ins w:id="0" w:author="Hector" w:date="2010-05-09T17:08:00Z">
        <w:r w:rsidR="0015447C">
          <w:t xml:space="preserve">extra </w:t>
        </w:r>
      </w:ins>
      <w:r>
        <w:t>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44741BB6" w14:textId="43D07417" w:rsidR="00D05E03" w:rsidRDefault="00D05E03" w:rsidP="00D05E03">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w:t>
      </w:r>
      <w:bookmarkStart w:id="1" w:name="_GoBack"/>
      <w:bookmarkEnd w:id="1"/>
      <w:r>
        <w:t xml:space="preserve"> 3,</w:t>
      </w:r>
      <w:ins w:id="2" w:author="Hector" w:date="2010-05-09T17:08:00Z">
        <w:r w:rsidR="0015447C">
          <w:t>2</w:t>
        </w:r>
        <w:r>
          <w:t>00</w:t>
        </w:r>
      </w:ins>
      <w:del w:id="3" w:author="Hector" w:date="2010-05-09T17:08:00Z">
        <w:r>
          <w:delText>000</w:delText>
        </w:r>
      </w:del>
      <w:r>
        <w:t xml:space="preserve">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14:paraId="3557E298" w14:textId="77777777" w:rsidR="00D05E03" w:rsidRDefault="00D05E03" w:rsidP="00D05E03">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079CB405" w14:textId="2F02669B" w:rsidR="00D05E03" w:rsidRDefault="00D05E03" w:rsidP="00D05E03">
      <w:r>
        <w:t xml:space="preserve">Thank you for your interest in Two Trees Olive Oil. We hope you enjoy our products and invite you </w:t>
      </w:r>
      <w:proofErr w:type="gramStart"/>
      <w:r>
        <w:t>to</w:t>
      </w:r>
      <w:proofErr w:type="gramEnd"/>
      <w:r>
        <w:t xml:space="preserve"> send us your comments and suggestions by email to </w:t>
      </w:r>
      <w:ins w:id="4" w:author="Hector" w:date="2010-05-09T17:08:00Z">
        <w:r w:rsidR="0015447C">
          <w:t xml:space="preserve">our attention at: </w:t>
        </w:r>
      </w:ins>
      <w:r>
        <w:t>feedback@twotreesoliveoil.com.</w:t>
      </w:r>
    </w:p>
    <w:p w14:paraId="21B2CC48" w14:textId="77777777" w:rsidR="00D05E03" w:rsidRDefault="00D05E03" w:rsidP="00D05E03">
      <w:r>
        <w:t>Sincerely,</w:t>
      </w:r>
    </w:p>
    <w:p w14:paraId="63539CED" w14:textId="17AC9C21" w:rsidR="00D05E03" w:rsidRDefault="00D05E03" w:rsidP="00D05E03">
      <w:r>
        <w:t xml:space="preserve">Maria Ann Vitalia </w:t>
      </w:r>
      <w:ins w:id="5" w:author="Hector" w:date="2010-05-09T17:08:00Z">
        <w:r w:rsidR="0015447C">
          <w:t>and</w:t>
        </w:r>
      </w:ins>
      <w:del w:id="6" w:author="Hector" w:date="2010-05-09T17:08:00Z">
        <w:r>
          <w:delText>&amp;</w:delText>
        </w:r>
      </w:del>
      <w:r>
        <w:t xml:space="preserve"> the </w:t>
      </w:r>
      <w:ins w:id="7" w:author="Hector" w:date="2010-05-09T17:08:00Z">
        <w:r w:rsidR="0015447C">
          <w:t>e</w:t>
        </w:r>
        <w:r>
          <w:t>ntire</w:t>
        </w:r>
      </w:ins>
      <w:del w:id="8" w:author="Hector" w:date="2010-05-09T17:08:00Z">
        <w:r>
          <w:delText>Entire</w:delText>
        </w:r>
      </w:del>
      <w:r>
        <w:t xml:space="preserve"> Vitalia family </w:t>
      </w:r>
    </w:p>
    <w:p w14:paraId="19B827D6" w14:textId="77777777" w:rsidR="00EE0E93" w:rsidRDefault="00ED7B49"/>
    <w:sectPr w:rsidR="00EE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03"/>
    <w:rsid w:val="0015447C"/>
    <w:rsid w:val="002C4B7C"/>
    <w:rsid w:val="008869F6"/>
    <w:rsid w:val="00AB190E"/>
    <w:rsid w:val="00C937A1"/>
    <w:rsid w:val="00D05E03"/>
    <w:rsid w:val="00ED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D7B49"/>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ED7B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B4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D7B49"/>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ED7B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B4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ADBC9-7196-4B67-ABAC-A9EF56385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1</cp:revision>
  <dcterms:created xsi:type="dcterms:W3CDTF">2010-05-09T22:42:00Z</dcterms:created>
  <dcterms:modified xsi:type="dcterms:W3CDTF">2010-05-10T00:09:00Z</dcterms:modified>
</cp:coreProperties>
</file>