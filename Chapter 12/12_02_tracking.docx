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Default="00610F66" w:rsidP="00694D4E">
      <w:pPr>
        <w:pStyle w:val="Title"/>
      </w:pPr>
      <w:r w:rsidRPr="00DE1A07">
        <w:t>DEFINITIONS OF EMPLOYEES STATUS</w:t>
      </w:r>
    </w:p>
    <w:p w:rsidR="00D6441D" w:rsidRPr="00DE1A07" w:rsidRDefault="00D6441D" w:rsidP="00D6441D">
      <w:pPr>
        <w:keepNext/>
        <w:keepLines/>
      </w:pPr>
      <w:r>
        <w:t xml:space="preserve">NOTE: Questions about your employee status should be directed to your supervisor or the Two Trees Oil Director of Human Relations. </w:t>
      </w:r>
    </w:p>
    <w:p w:rsidR="00610F66" w:rsidRPr="00DE1A07" w:rsidRDefault="00694D4E" w:rsidP="00694D4E">
      <w:pPr>
        <w:pStyle w:val="Heading1"/>
      </w:pPr>
      <w:del w:id="0" w:author="Producer" w:date="2010-05-09T16:00:00Z">
        <w:r w:rsidRPr="00DE1A07" w:rsidDel="008B5318">
          <w:delText xml:space="preserve"> “Employees” Defined</w:delText>
        </w:r>
      </w:del>
      <w:ins w:id="1" w:author="Producer" w:date="2010-05-09T16:00:00Z">
        <w:r w:rsidR="008B5318">
          <w:t>Definition of employee</w:t>
        </w:r>
      </w:ins>
    </w:p>
    <w:p w:rsidR="00610F66" w:rsidRPr="00DE1A07" w:rsidRDefault="00610F66" w:rsidP="00610F66">
      <w:r w:rsidRPr="00DE1A07">
        <w:t xml:space="preserve">An </w:t>
      </w:r>
      <w:del w:id="2" w:author="Producer" w:date="2010-05-09T16:00:00Z">
        <w:r w:rsidRPr="00DE1A07" w:rsidDel="008B5318">
          <w:delText>“</w:delText>
        </w:r>
      </w:del>
      <w:r w:rsidRPr="008B5318">
        <w:rPr>
          <w:b/>
          <w:rPrChange w:id="3" w:author="Producer" w:date="2010-05-09T16:00:00Z">
            <w:rPr/>
          </w:rPrChange>
        </w:rPr>
        <w:t>employee</w:t>
      </w:r>
      <w:del w:id="4" w:author="Producer" w:date="2010-05-09T16:00:00Z">
        <w:r w:rsidRPr="00DE1A07" w:rsidDel="008B5318">
          <w:delText>”</w:delText>
        </w:r>
      </w:del>
      <w:r w:rsidRPr="00DE1A07">
        <w:t xml:space="preserve"> of Two Trees Olive Oil is a person who regularly works for Two Trees Olive Oil on a wage or salary basis.  </w:t>
      </w:r>
      <w:del w:id="5" w:author="Producer" w:date="2010-05-09T16:00:00Z">
        <w:r w:rsidRPr="008B5318" w:rsidDel="008B5318">
          <w:rPr>
            <w:b/>
            <w:rPrChange w:id="6" w:author="Producer" w:date="2010-05-09T16:00:00Z">
              <w:rPr/>
            </w:rPrChange>
          </w:rPr>
          <w:delText>“</w:delText>
        </w:r>
      </w:del>
      <w:r w:rsidRPr="008B5318">
        <w:rPr>
          <w:b/>
          <w:rPrChange w:id="7" w:author="Producer" w:date="2010-05-09T16:00:00Z">
            <w:rPr/>
          </w:rPrChange>
        </w:rPr>
        <w:t>Employees</w:t>
      </w:r>
      <w:del w:id="8" w:author="Producer" w:date="2010-05-09T16:00:00Z">
        <w:r w:rsidRPr="008B5318" w:rsidDel="008B5318">
          <w:rPr>
            <w:b/>
            <w:rPrChange w:id="9" w:author="Producer" w:date="2010-05-09T16:00:00Z">
              <w:rPr/>
            </w:rPrChange>
          </w:rPr>
          <w:delText>”</w:delText>
        </w:r>
      </w:del>
      <w:r w:rsidRPr="00DE1A07">
        <w:t xml:space="preserve">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694D4E" w:rsidP="00694D4E">
      <w:pPr>
        <w:pStyle w:val="Heading2"/>
      </w:pPr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694D4E" w:rsidP="00694D4E">
      <w:pPr>
        <w:pStyle w:val="Heading2"/>
      </w:pPr>
      <w:r w:rsidRPr="00DE1A07">
        <w:t>Non-Exempt</w:t>
      </w:r>
    </w:p>
    <w:p w:rsidR="00610F66" w:rsidRPr="00DE1A07" w:rsidRDefault="00610F66" w:rsidP="00610F66">
      <w:r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694D4E" w:rsidP="00694D4E">
      <w:pPr>
        <w:pStyle w:val="Heading2"/>
      </w:pPr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</w:t>
      </w:r>
      <w:del w:id="10" w:author="Producer" w:date="2010-05-09T16:00:00Z">
        <w:r w:rsidRPr="00DE1A07" w:rsidDel="008B5318">
          <w:delText xml:space="preserve">they </w:delText>
        </w:r>
      </w:del>
      <w:ins w:id="11" w:author="Producer" w:date="2010-05-09T16:00:00Z">
        <w:r w:rsidR="008B5318">
          <w:t>regular full-time employees</w:t>
        </w:r>
        <w:r w:rsidR="008B5318" w:rsidRPr="00DE1A07">
          <w:t xml:space="preserve"> </w:t>
        </w:r>
      </w:ins>
      <w:r w:rsidRPr="00DE1A07">
        <w:t>are eligible for the Company’s benefit package</w:t>
      </w:r>
      <w:del w:id="12" w:author="Producer" w:date="2010-05-09T16:01:00Z">
        <w:r w:rsidRPr="00DE1A07" w:rsidDel="008B5318">
          <w:delText>,</w:delText>
        </w:r>
      </w:del>
      <w:r w:rsidRPr="00DE1A07">
        <w:t xml:space="preserve"> subject to the terms, conditions, and limitations of each</w:t>
      </w:r>
      <w:ins w:id="13" w:author="Producer" w:date="2010-05-09T16:01:00Z">
        <w:r w:rsidR="008B5318">
          <w:t xml:space="preserve"> employee</w:t>
        </w:r>
      </w:ins>
      <w:bookmarkStart w:id="14" w:name="_GoBack"/>
      <w:bookmarkEnd w:id="14"/>
      <w:r w:rsidRPr="00DE1A07">
        <w:t xml:space="preserve"> benefit program.  </w:t>
      </w:r>
    </w:p>
    <w:p w:rsidR="00610F66" w:rsidRPr="00DE1A07" w:rsidRDefault="00694D4E" w:rsidP="00694D4E">
      <w:pPr>
        <w:pStyle w:val="Heading2"/>
      </w:pPr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694D4E" w:rsidP="00694D4E">
      <w:pPr>
        <w:pStyle w:val="Heading2"/>
      </w:pPr>
      <w:r w:rsidRPr="00DE1A07">
        <w:t>Temporary (Full-Time or Part-Time)</w:t>
      </w:r>
    </w:p>
    <w:p w:rsidR="00610F66" w:rsidRPr="00DE1A07" w:rsidRDefault="00610F66" w:rsidP="00610F66">
      <w:r w:rsidRPr="00DE1A07">
        <w:t>Those whose performance is being evaluated to determine whether further employment in a specific position or with the Company is appropriate or individuals who 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694D4E" w:rsidP="005029D1">
      <w:pPr>
        <w:pStyle w:val="Heading1"/>
        <w:keepNext/>
        <w:keepLines/>
      </w:pPr>
      <w:r w:rsidRPr="00DE1A07">
        <w:lastRenderedPageBreak/>
        <w:t>Probationary Period for New Employees</w:t>
      </w:r>
    </w:p>
    <w:p w:rsidR="00610F66" w:rsidRDefault="00610F66" w:rsidP="005029D1">
      <w:pPr>
        <w:keepNext/>
        <w:keepLines/>
      </w:pPr>
      <w:proofErr w:type="gramStart"/>
      <w:r w:rsidRPr="00DE1A07"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8B5318"/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5029D1"/>
    <w:rsid w:val="00610F66"/>
    <w:rsid w:val="00694D4E"/>
    <w:rsid w:val="008129D7"/>
    <w:rsid w:val="008869F6"/>
    <w:rsid w:val="008B5318"/>
    <w:rsid w:val="009628FA"/>
    <w:rsid w:val="00AB190E"/>
    <w:rsid w:val="00B1419A"/>
    <w:rsid w:val="00D6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D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9D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D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9D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D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9D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9D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9D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9D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9D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D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29D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9D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9D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9D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9D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29D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9D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D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9D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129D7"/>
    <w:rPr>
      <w:b/>
      <w:bCs/>
    </w:rPr>
  </w:style>
  <w:style w:type="character" w:styleId="Emphasis">
    <w:name w:val="Emphasis"/>
    <w:uiPriority w:val="20"/>
    <w:qFormat/>
    <w:rsid w:val="008129D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129D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129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29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29D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9D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9D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129D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129D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129D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129D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129D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9D7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29D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D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9D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D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9D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D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9D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9D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9D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9D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9D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D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29D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9D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9D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9D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9D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29D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9D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D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9D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129D7"/>
    <w:rPr>
      <w:b/>
      <w:bCs/>
    </w:rPr>
  </w:style>
  <w:style w:type="character" w:styleId="Emphasis">
    <w:name w:val="Emphasis"/>
    <w:uiPriority w:val="20"/>
    <w:qFormat/>
    <w:rsid w:val="008129D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129D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129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29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29D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9D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9D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129D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129D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129D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129D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129D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9D7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29D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2010-05-09T23:05:00Z</dcterms:created>
  <dcterms:modified xsi:type="dcterms:W3CDTF">2010-05-09T23:05:00Z</dcterms:modified>
</cp:coreProperties>
</file>