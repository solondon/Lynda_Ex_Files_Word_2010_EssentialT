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575ED" w14:textId="77777777" w:rsidR="00F4482A" w:rsidRDefault="00F4482A" w:rsidP="00F4482A">
      <w:pPr>
        <w:pStyle w:val="Heading1"/>
      </w:pPr>
      <w:bookmarkStart w:id="0" w:name="_GoBack"/>
      <w:bookmarkEnd w:id="0"/>
      <w:r w:rsidRPr="00DE1A07">
        <w:t>SECTION 1</w:t>
      </w:r>
      <w:r>
        <w:t xml:space="preserve">: </w:t>
      </w:r>
      <w:r w:rsidRPr="00DE1A07">
        <w:t>INTRODUCTION</w:t>
      </w:r>
    </w:p>
    <w:p w14:paraId="0089B85A" w14:textId="77777777" w:rsidR="00F4482A" w:rsidRPr="00DE1A07" w:rsidRDefault="00F4482A" w:rsidP="00F4482A">
      <w:r w:rsidRPr="00DE1A07">
        <w:t>This Manual is designed to acquaint you with Two Trees Olive Oil</w:t>
      </w:r>
      <w:ins w:id="1" w:author="Legal" w:date="2010-05-09T17:05:00Z">
        <w:r w:rsidR="00722842">
          <w:t xml:space="preserve"> Company</w:t>
        </w:r>
      </w:ins>
      <w:r w:rsidRPr="00DE1A07">
        <w:t xml:space="preserve"> and provide you with information about working conditions, benefits, and policies affecting your employment.</w:t>
      </w:r>
    </w:p>
    <w:p w14:paraId="3E721176" w14:textId="6A92E8F4" w:rsidR="00F4482A" w:rsidRPr="00DE1A07" w:rsidRDefault="00F4482A" w:rsidP="00F4482A">
      <w:r w:rsidRPr="00DE1A07">
        <w:t>The information contained in this Manual applies to all employees of Two Trees Olive Oil.</w:t>
      </w:r>
      <w:r>
        <w:t xml:space="preserve"> </w:t>
      </w:r>
      <w:r w:rsidRPr="00DE1A07">
        <w:t xml:space="preserve">Following the policies described in this Manual is </w:t>
      </w:r>
      <w:del w:id="2" w:author="Legal" w:date="2010-05-09T17:05:00Z">
        <w:r w:rsidRPr="00DE1A07">
          <w:delText xml:space="preserve">considered </w:delText>
        </w:r>
      </w:del>
      <w:r w:rsidR="00722842">
        <w:t xml:space="preserve">a </w:t>
      </w:r>
      <w:r w:rsidRPr="00DE1A07">
        <w:t>condition of continued employment.</w:t>
      </w:r>
      <w:r w:rsidR="00722842">
        <w:t xml:space="preserve"> </w:t>
      </w:r>
      <w:del w:id="3" w:author="Legal" w:date="2010-05-09T17:05:00Z">
        <w:r w:rsidRPr="00DE1A07">
          <w:delText>However, nothing</w:delText>
        </w:r>
      </w:del>
      <w:ins w:id="4" w:author="Legal" w:date="2010-05-09T17:05:00Z">
        <w:r w:rsidR="00722842">
          <w:t>N</w:t>
        </w:r>
        <w:r w:rsidRPr="00DE1A07">
          <w:t>othing</w:t>
        </w:r>
      </w:ins>
      <w:r w:rsidRPr="00DE1A07">
        <w:t xml:space="preserve">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 xml:space="preserve">The Manual is a summary of our policies, which are presented here </w:t>
      </w:r>
      <w:del w:id="5" w:author="Legal" w:date="2010-05-09T17:05:00Z">
        <w:r w:rsidRPr="00DE1A07">
          <w:delText xml:space="preserve">only </w:delText>
        </w:r>
      </w:del>
      <w:r w:rsidRPr="00DE1A07">
        <w:t>as a matter of information.</w:t>
      </w:r>
    </w:p>
    <w:p w14:paraId="3914C19F" w14:textId="77777777" w:rsidR="00F4482A" w:rsidRPr="00DE1A07" w:rsidRDefault="00F4482A" w:rsidP="00F4482A">
      <w:r w:rsidRPr="00DE1A07">
        <w:t>You are responsible for reading, understanding, and complying with the provisions of this Manual.</w:t>
      </w:r>
      <w:r>
        <w:t xml:space="preserve"> </w:t>
      </w:r>
      <w:r w:rsidRPr="00DE1A07">
        <w:t>Our objective is to provide you with a work environment that is constructive to both personal and professional growth.</w:t>
      </w:r>
    </w:p>
    <w:p w14:paraId="6C54C953" w14:textId="77777777" w:rsidR="00F4482A" w:rsidRPr="00DE1A07" w:rsidRDefault="00F4482A" w:rsidP="00F4482A">
      <w:pPr>
        <w:pStyle w:val="Heading2"/>
      </w:pPr>
      <w:bookmarkStart w:id="6" w:name="_Toc260855518"/>
      <w:r w:rsidRPr="00DE1A07">
        <w:t>1.1 CHANGES IN POLICY</w:t>
      </w:r>
      <w:bookmarkEnd w:id="6"/>
    </w:p>
    <w:p w14:paraId="0BBC69D2" w14:textId="20FFC85C" w:rsidR="00F4482A" w:rsidRPr="00DE1A07" w:rsidRDefault="00F4482A" w:rsidP="00F4482A">
      <w:r w:rsidRPr="00DE1A07">
        <w:t xml:space="preserve">This Manual supersedes all previous employee manuals and memos that may have been issued </w:t>
      </w:r>
      <w:del w:id="7" w:author="Legal" w:date="2010-05-09T17:05:00Z">
        <w:r w:rsidRPr="00DE1A07">
          <w:delText xml:space="preserve">from time to time </w:delText>
        </w:r>
      </w:del>
      <w:r w:rsidRPr="00DE1A07">
        <w:t>on subjects covered in this Manual.</w:t>
      </w:r>
    </w:p>
    <w:p w14:paraId="563449B8" w14:textId="0FB64498" w:rsidR="00F4482A" w:rsidRPr="00DE1A07" w:rsidRDefault="00F4482A" w:rsidP="00F4482A">
      <w:del w:id="8" w:author="Legal" w:date="2010-05-09T17:05:00Z">
        <w:r w:rsidRPr="00DE1A07">
          <w:delText>However, since</w:delText>
        </w:r>
      </w:del>
      <w:ins w:id="9" w:author="Legal" w:date="2010-05-09T17:05:00Z">
        <w:r w:rsidR="00722842">
          <w:t>S</w:t>
        </w:r>
        <w:r w:rsidRPr="00DE1A07">
          <w:t>ince</w:t>
        </w:r>
      </w:ins>
      <w:r w:rsidRPr="00DE1A07">
        <w:t xml:space="preserve"> our business and our organization are subject to change, we reserve the right to interpret, change, suspend, cancel, or dispute with or without notice all or any part of our policies, procedures, and benefits at any time.</w:t>
      </w:r>
      <w:r>
        <w:t xml:space="preserve"> </w:t>
      </w:r>
      <w:r w:rsidRPr="00DE1A07">
        <w:t>We will notify all employees of these changes.</w:t>
      </w:r>
      <w:r>
        <w:t xml:space="preserve"> </w:t>
      </w:r>
      <w:r w:rsidRPr="00DE1A07">
        <w:t>Changes will be effective on the dates determined by the Company, and after those dates all superseded policies will be null.</w:t>
      </w:r>
    </w:p>
    <w:p w14:paraId="2EFD0D08" w14:textId="5E724685" w:rsidR="00F4482A" w:rsidRPr="00DE1A07" w:rsidRDefault="00F4482A" w:rsidP="00F4482A">
      <w:r w:rsidRPr="00DE1A07">
        <w:t>No individual supervisor or manager has the authority to change policies at any time.</w:t>
      </w:r>
      <w:r>
        <w:t xml:space="preserve"> </w:t>
      </w:r>
      <w:r w:rsidRPr="00DE1A07">
        <w:t>If you are uncertain about any policy or procedure, sp</w:t>
      </w:r>
      <w:r w:rsidR="00722842">
        <w:t>eak with your direct supervisor</w:t>
      </w:r>
      <w:del w:id="10" w:author="Legal" w:date="2010-05-09T17:05:00Z">
        <w:r w:rsidRPr="00DE1A07">
          <w:delText>.</w:delText>
        </w:r>
      </w:del>
      <w:ins w:id="11" w:author="Legal" w:date="2010-05-09T17:05:00Z">
        <w:r w:rsidR="00722842">
          <w:t xml:space="preserve"> or with the Director of </w:t>
        </w:r>
        <w:proofErr w:type="gramStart"/>
        <w:r w:rsidR="00722842">
          <w:t>Human Resources.</w:t>
        </w:r>
        <w:proofErr w:type="gramEnd"/>
        <w:r w:rsidR="00722842">
          <w:t xml:space="preserve"> </w:t>
        </w:r>
      </w:ins>
    </w:p>
    <w:p w14:paraId="3CE9C90B" w14:textId="77777777" w:rsidR="00F4482A" w:rsidRPr="00DE1A07" w:rsidRDefault="00F4482A" w:rsidP="00F4482A">
      <w:pPr>
        <w:pStyle w:val="Heading2"/>
      </w:pPr>
      <w:bookmarkStart w:id="12" w:name="_Toc260855519"/>
      <w:r w:rsidRPr="00DE1A07">
        <w:t>1.2 EMPLOYMENT APPLICATIONS</w:t>
      </w:r>
      <w:bookmarkEnd w:id="12"/>
    </w:p>
    <w:p w14:paraId="6FD27C5E" w14:textId="77777777" w:rsidR="00F4482A" w:rsidRPr="00DE1A07" w:rsidRDefault="00F4482A" w:rsidP="00F4482A">
      <w:r w:rsidRPr="00DE1A07">
        <w:t>We rely upon the accuracy of information contained in the employment application and the accuracy of other data presented throughout the hiring process and employment.</w:t>
      </w:r>
      <w:r>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2"/>
      </w:r>
    </w:p>
    <w:p w14:paraId="78FA0606" w14:textId="77777777" w:rsidR="00F4482A" w:rsidRPr="00DE1A07" w:rsidRDefault="00F4482A" w:rsidP="00F4482A">
      <w:pPr>
        <w:pStyle w:val="Heading2"/>
      </w:pPr>
      <w:bookmarkStart w:id="13" w:name="_Toc260855520"/>
      <w:r w:rsidRPr="00DE1A07">
        <w:t>1.3 EMPLOYMENT RELATIONSHIP</w:t>
      </w:r>
      <w:bookmarkEnd w:id="13"/>
    </w:p>
    <w:p w14:paraId="2AC61954" w14:textId="77777777" w:rsidR="00F4482A" w:rsidRPr="00DE1A07" w:rsidRDefault="00F4482A" w:rsidP="00F4482A">
      <w:r w:rsidRPr="00DE1A07">
        <w:t>You enter into employment voluntarily, and you are free to resign at any time for any reason or no reason.</w:t>
      </w:r>
      <w:r>
        <w:t xml:space="preserve"> </w:t>
      </w:r>
      <w:r w:rsidRPr="00DE1A07">
        <w:t>Similarly, Two Trees Olive Oil is free to conclude its relationship with any employee at any time for any reason or no reason.</w:t>
      </w:r>
      <w:r>
        <w:t xml:space="preserve"> </w:t>
      </w:r>
      <w:r w:rsidRPr="00DE1A07">
        <w:t xml:space="preserve">Following the probationary period, employees are required to follow the Employment Termination Policy (See Section 3.13). </w:t>
      </w:r>
    </w:p>
    <w:p w14:paraId="0CC67CD1" w14:textId="77777777" w:rsidR="00EE0E93" w:rsidRDefault="0044766B"/>
    <w:sectPr w:rsidR="00EE0E9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A20C3" w14:textId="77777777" w:rsidR="0044766B" w:rsidRDefault="0044766B" w:rsidP="00F4482A">
      <w:pPr>
        <w:spacing w:before="0" w:after="0" w:line="240" w:lineRule="auto"/>
      </w:pPr>
      <w:r>
        <w:separator/>
      </w:r>
    </w:p>
  </w:endnote>
  <w:endnote w:type="continuationSeparator" w:id="0">
    <w:p w14:paraId="0C9A5095" w14:textId="77777777" w:rsidR="0044766B" w:rsidRDefault="0044766B" w:rsidP="00F4482A">
      <w:pPr>
        <w:spacing w:before="0" w:after="0" w:line="240" w:lineRule="auto"/>
      </w:pPr>
      <w:r>
        <w:continuationSeparator/>
      </w:r>
    </w:p>
  </w:endnote>
  <w:endnote w:type="continuationNotice" w:id="1">
    <w:p w14:paraId="2F5681FF" w14:textId="77777777" w:rsidR="0044766B" w:rsidRDefault="004476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DF17D" w14:textId="77777777" w:rsidR="008A7C2E" w:rsidRDefault="008A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E8D10" w14:textId="77777777" w:rsidR="0044766B" w:rsidRDefault="0044766B" w:rsidP="00F4482A">
      <w:pPr>
        <w:spacing w:before="0" w:after="0" w:line="240" w:lineRule="auto"/>
      </w:pPr>
      <w:r>
        <w:separator/>
      </w:r>
    </w:p>
  </w:footnote>
  <w:footnote w:type="continuationSeparator" w:id="0">
    <w:p w14:paraId="004694AB" w14:textId="77777777" w:rsidR="0044766B" w:rsidRDefault="0044766B" w:rsidP="00F4482A">
      <w:pPr>
        <w:spacing w:before="0" w:after="0" w:line="240" w:lineRule="auto"/>
      </w:pPr>
      <w:r>
        <w:continuationSeparator/>
      </w:r>
    </w:p>
  </w:footnote>
  <w:footnote w:type="continuationNotice" w:id="1">
    <w:p w14:paraId="67101A41" w14:textId="77777777" w:rsidR="0044766B" w:rsidRDefault="0044766B">
      <w:pPr>
        <w:spacing w:before="0" w:after="0" w:line="240" w:lineRule="auto"/>
      </w:pPr>
    </w:p>
  </w:footnote>
  <w:footnote w:id="2">
    <w:p w14:paraId="35AF1479" w14:textId="77777777" w:rsidR="00F4482A" w:rsidRDefault="00F4482A" w:rsidP="00F4482A">
      <w:pPr>
        <w:pStyle w:val="FootnoteText"/>
      </w:pPr>
      <w:r>
        <w:rPr>
          <w:rStyle w:val="FootnoteReference"/>
        </w:rPr>
        <w:footnoteRef/>
      </w:r>
      <w:r>
        <w:t xml:space="preserve"> Applications are deleted after 100 years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6D7AC" w14:textId="77777777" w:rsidR="008A7C2E" w:rsidRDefault="008A7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82A"/>
    <w:rsid w:val="002C4B7C"/>
    <w:rsid w:val="0044766B"/>
    <w:rsid w:val="005B4AC8"/>
    <w:rsid w:val="00722842"/>
    <w:rsid w:val="008869F6"/>
    <w:rsid w:val="008A7C2E"/>
    <w:rsid w:val="00997CE4"/>
    <w:rsid w:val="00A05086"/>
    <w:rsid w:val="00AB190E"/>
    <w:rsid w:val="00D166F9"/>
    <w:rsid w:val="00F4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82A"/>
    <w:pPr>
      <w:spacing w:before="200"/>
    </w:pPr>
    <w:rPr>
      <w:rFonts w:eastAsiaTheme="minorEastAsia"/>
      <w:sz w:val="20"/>
      <w:szCs w:val="20"/>
    </w:rPr>
  </w:style>
  <w:style w:type="paragraph" w:styleId="Heading1">
    <w:name w:val="heading 1"/>
    <w:basedOn w:val="Normal"/>
    <w:next w:val="Normal"/>
    <w:link w:val="Heading1Char"/>
    <w:uiPriority w:val="9"/>
    <w:qFormat/>
    <w:rsid w:val="00F448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48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2A"/>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482A"/>
    <w:rPr>
      <w:rFonts w:eastAsiaTheme="minorEastAsia"/>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F4482A"/>
    <w:rPr>
      <w:sz w:val="24"/>
      <w:szCs w:val="24"/>
    </w:rPr>
  </w:style>
  <w:style w:type="character" w:customStyle="1" w:styleId="FootnoteTextChar">
    <w:name w:val="Footnote Text Char"/>
    <w:basedOn w:val="DefaultParagraphFont"/>
    <w:link w:val="FootnoteText"/>
    <w:uiPriority w:val="99"/>
    <w:semiHidden/>
    <w:rsid w:val="00F4482A"/>
    <w:rPr>
      <w:rFonts w:eastAsiaTheme="minorEastAsia"/>
      <w:sz w:val="24"/>
      <w:szCs w:val="24"/>
    </w:rPr>
  </w:style>
  <w:style w:type="character" w:styleId="FootnoteReference">
    <w:name w:val="footnote reference"/>
    <w:uiPriority w:val="99"/>
    <w:semiHidden/>
    <w:unhideWhenUsed/>
    <w:rsid w:val="00F4482A"/>
    <w:rPr>
      <w:vertAlign w:val="superscript"/>
    </w:rPr>
  </w:style>
  <w:style w:type="paragraph" w:styleId="Header">
    <w:name w:val="header"/>
    <w:basedOn w:val="Normal"/>
    <w:link w:val="HeaderChar"/>
    <w:uiPriority w:val="99"/>
    <w:unhideWhenUsed/>
    <w:rsid w:val="008A7C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A7C2E"/>
    <w:rPr>
      <w:rFonts w:eastAsiaTheme="minorEastAsia"/>
      <w:sz w:val="20"/>
      <w:szCs w:val="20"/>
    </w:rPr>
  </w:style>
  <w:style w:type="paragraph" w:styleId="Footer">
    <w:name w:val="footer"/>
    <w:basedOn w:val="Normal"/>
    <w:link w:val="FooterChar"/>
    <w:uiPriority w:val="99"/>
    <w:unhideWhenUsed/>
    <w:rsid w:val="008A7C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A7C2E"/>
    <w:rPr>
      <w:rFonts w:eastAsiaTheme="minorEastAsia"/>
      <w:sz w:val="20"/>
      <w:szCs w:val="20"/>
    </w:rPr>
  </w:style>
  <w:style w:type="paragraph" w:styleId="Revision">
    <w:name w:val="Revision"/>
    <w:hidden/>
    <w:uiPriority w:val="99"/>
    <w:semiHidden/>
    <w:rsid w:val="008A7C2E"/>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8A7C2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2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82A"/>
    <w:pPr>
      <w:spacing w:before="200"/>
    </w:pPr>
    <w:rPr>
      <w:rFonts w:eastAsiaTheme="minorEastAsia"/>
      <w:sz w:val="20"/>
      <w:szCs w:val="20"/>
    </w:rPr>
  </w:style>
  <w:style w:type="paragraph" w:styleId="Heading1">
    <w:name w:val="heading 1"/>
    <w:basedOn w:val="Normal"/>
    <w:next w:val="Normal"/>
    <w:link w:val="Heading1Char"/>
    <w:uiPriority w:val="9"/>
    <w:qFormat/>
    <w:rsid w:val="00F448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48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2A"/>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482A"/>
    <w:rPr>
      <w:rFonts w:eastAsiaTheme="minorEastAsia"/>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F4482A"/>
    <w:rPr>
      <w:sz w:val="24"/>
      <w:szCs w:val="24"/>
    </w:rPr>
  </w:style>
  <w:style w:type="character" w:customStyle="1" w:styleId="FootnoteTextChar">
    <w:name w:val="Footnote Text Char"/>
    <w:basedOn w:val="DefaultParagraphFont"/>
    <w:link w:val="FootnoteText"/>
    <w:uiPriority w:val="99"/>
    <w:semiHidden/>
    <w:rsid w:val="00F4482A"/>
    <w:rPr>
      <w:rFonts w:eastAsiaTheme="minorEastAsia"/>
      <w:sz w:val="24"/>
      <w:szCs w:val="24"/>
    </w:rPr>
  </w:style>
  <w:style w:type="character" w:styleId="FootnoteReference">
    <w:name w:val="footnote reference"/>
    <w:uiPriority w:val="99"/>
    <w:semiHidden/>
    <w:unhideWhenUsed/>
    <w:rsid w:val="00F4482A"/>
    <w:rPr>
      <w:vertAlign w:val="superscript"/>
    </w:rPr>
  </w:style>
  <w:style w:type="paragraph" w:styleId="Header">
    <w:name w:val="header"/>
    <w:basedOn w:val="Normal"/>
    <w:link w:val="HeaderChar"/>
    <w:uiPriority w:val="99"/>
    <w:unhideWhenUsed/>
    <w:rsid w:val="008A7C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A7C2E"/>
    <w:rPr>
      <w:rFonts w:eastAsiaTheme="minorEastAsia"/>
      <w:sz w:val="20"/>
      <w:szCs w:val="20"/>
    </w:rPr>
  </w:style>
  <w:style w:type="paragraph" w:styleId="Footer">
    <w:name w:val="footer"/>
    <w:basedOn w:val="Normal"/>
    <w:link w:val="FooterChar"/>
    <w:uiPriority w:val="99"/>
    <w:unhideWhenUsed/>
    <w:rsid w:val="008A7C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A7C2E"/>
    <w:rPr>
      <w:rFonts w:eastAsiaTheme="minorEastAsia"/>
      <w:sz w:val="20"/>
      <w:szCs w:val="20"/>
    </w:rPr>
  </w:style>
  <w:style w:type="paragraph" w:styleId="Revision">
    <w:name w:val="Revision"/>
    <w:hidden/>
    <w:uiPriority w:val="99"/>
    <w:semiHidden/>
    <w:rsid w:val="008A7C2E"/>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8A7C2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2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01529-81AF-4D85-A8B1-D6BB8006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1</cp:revision>
  <dcterms:created xsi:type="dcterms:W3CDTF">2010-05-09T23:59:00Z</dcterms:created>
  <dcterms:modified xsi:type="dcterms:W3CDTF">2010-05-10T00:06:00Z</dcterms:modified>
</cp:coreProperties>
</file>