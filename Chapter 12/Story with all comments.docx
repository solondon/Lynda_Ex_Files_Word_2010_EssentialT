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A9FF4" w14:textId="77777777" w:rsidR="00D05E03" w:rsidRDefault="00D05E03" w:rsidP="00D05E03">
      <w:bookmarkStart w:id="0" w:name="_GoBack"/>
      <w:bookmarkEnd w:id="0"/>
    </w:p>
    <w:p w14:paraId="5E0751BE" w14:textId="77777777" w:rsidR="00D05E03" w:rsidRDefault="00D05E03" w:rsidP="00D05E03">
      <w:pPr>
        <w:pBdr>
          <w:bottom w:val="single" w:sz="6" w:space="1" w:color="auto"/>
        </w:pBdr>
      </w:pPr>
      <w:r>
        <w:t xml:space="preserve">Please review and edit, then return by June 15. </w:t>
      </w:r>
    </w:p>
    <w:p w14:paraId="59D7DAC3" w14:textId="77777777" w:rsidR="00D05E03" w:rsidRDefault="00D05E03" w:rsidP="00D05E03">
      <w:pPr>
        <w:pBdr>
          <w:bottom w:val="single" w:sz="6" w:space="1" w:color="auto"/>
        </w:pBdr>
      </w:pPr>
      <w:r>
        <w:t xml:space="preserve">Thanks! </w:t>
      </w:r>
    </w:p>
    <w:p w14:paraId="48F04487" w14:textId="77777777" w:rsidR="00D05E03" w:rsidRDefault="00D05E03" w:rsidP="00D05E03"/>
    <w:p w14:paraId="4481D924" w14:textId="21224ABC" w:rsidR="00D05E03" w:rsidRDefault="00D05E03" w:rsidP="00D05E03">
      <w:r>
        <w:t xml:space="preserve">In 1903, my great grandparents came to the United States from </w:t>
      </w:r>
      <w:ins w:id="1" w:author="MAV" w:date="2010-05-09T17:10:00Z">
        <w:r w:rsidR="002C2AA3">
          <w:t>a small village in central</w:t>
        </w:r>
        <w:r>
          <w:t xml:space="preserve"> </w:t>
        </w:r>
      </w:ins>
      <w:r>
        <w:t xml:space="preserve">Italy. Not only did they bring their recipes for traditional home-style Italian cooking, </w:t>
      </w:r>
      <w:del w:id="2" w:author="MAV" w:date="2010-05-09T17:10:00Z">
        <w:r>
          <w:delText xml:space="preserve">but </w:delText>
        </w:r>
      </w:del>
      <w:r>
        <w:t xml:space="preserve">they also brought their knowledge of </w:t>
      </w:r>
      <w:ins w:id="3" w:author="MAV" w:date="2010-05-09T17:10:00Z">
        <w:r w:rsidR="002C2AA3">
          <w:t>how to raise the best</w:t>
        </w:r>
      </w:ins>
      <w:del w:id="4" w:author="MAV" w:date="2010-05-09T17:10:00Z">
        <w:r>
          <w:delText>raising</w:delText>
        </w:r>
      </w:del>
      <w:r>
        <w:t xml:space="preserve"> olives for the creation of </w:t>
      </w:r>
      <w:ins w:id="5" w:author="Hector" w:date="2010-05-09T17:08:00Z">
        <w:r w:rsidR="0015447C">
          <w:t xml:space="preserve">extra </w:t>
        </w:r>
      </w:ins>
      <w:r>
        <w:t>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44741BB6" w14:textId="12B2871F" w:rsidR="00D05E03" w:rsidRDefault="00D05E03" w:rsidP="00D05E03">
      <w:r>
        <w:t xml:space="preserve">With the advent of modern machinery and improved organic farming techniques, Two Trees Olive Oil has continued to raise the </w:t>
      </w:r>
      <w:ins w:id="6" w:author="MAV" w:date="2010-05-09T17:10:00Z">
        <w:r w:rsidR="002C2AA3">
          <w:t>standards for</w:t>
        </w:r>
      </w:ins>
      <w:del w:id="7" w:author="MAV" w:date="2010-05-09T17:10:00Z">
        <w:r>
          <w:delText>bar in</w:delText>
        </w:r>
      </w:del>
      <w:r>
        <w:t xml:space="preserve"> extra virgin olive oil production - winning awards year after year for flavor, quality, innovation, and environmental consciousness. </w:t>
      </w:r>
      <w:ins w:id="8" w:author="MAV" w:date="2010-05-09T17:10:00Z">
        <w:r w:rsidR="002C2AA3">
          <w:t>W</w:t>
        </w:r>
        <w:r>
          <w:t>e</w:t>
        </w:r>
      </w:ins>
      <w:del w:id="9" w:author="MAV" w:date="2010-05-09T17:10:00Z">
        <w:r>
          <w:delText>Not to mention, we</w:delText>
        </w:r>
      </w:del>
      <w:r>
        <w:t xml:space="preserve"> consider our 3</w:t>
      </w:r>
      <w:proofErr w:type="gramStart"/>
      <w:r>
        <w:t>,</w:t>
      </w:r>
      <w:proofErr w:type="gramEnd"/>
      <w:del w:id="10" w:author="Draft" w:date="2010-05-09T17:10:00Z">
        <w:r>
          <w:delText>000</w:delText>
        </w:r>
      </w:del>
      <w:ins w:id="11" w:author="Hector" w:date="2010-05-09T17:08:00Z">
        <w:r w:rsidR="0015447C">
          <w:t>2</w:t>
        </w:r>
        <w:r>
          <w:t>00</w:t>
        </w:r>
      </w:ins>
      <w:del w:id="12" w:author="Hector" w:date="2010-05-09T17:08:00Z">
        <w:r>
          <w:delText>000</w:delText>
        </w:r>
      </w:del>
      <w:r>
        <w:t xml:space="preserve"> employees worldwide to be part of a large, extended family, and have consistently improved working conditions and benefits</w:t>
      </w:r>
      <w:del w:id="13" w:author="MAV" w:date="2010-05-09T17:10:00Z">
        <w:r>
          <w:delText>,</w:delText>
        </w:r>
      </w:del>
      <w:r>
        <w:t xml:space="preserve"> to ensure their happiness and job satisfaction. We feel fortunate to be able to put </w:t>
      </w:r>
      <w:ins w:id="14" w:author="MAV" w:date="2010-05-09T17:10:00Z">
        <w:r w:rsidR="002C2AA3">
          <w:t>five</w:t>
        </w:r>
      </w:ins>
      <w:del w:id="15" w:author="MAV" w:date="2010-05-09T17:10:00Z">
        <w:r>
          <w:delText>5</w:delText>
        </w:r>
      </w:del>
      <w:r>
        <w:t xml:space="preserve"> percent of the total sales from our olive oil back into employee development programs such as continued education. In addition, another </w:t>
      </w:r>
      <w:ins w:id="16" w:author="MAV" w:date="2010-05-09T17:10:00Z">
        <w:r w:rsidR="002C2AA3">
          <w:t>five</w:t>
        </w:r>
      </w:ins>
      <w:del w:id="17" w:author="MAV" w:date="2010-05-09T17:10:00Z">
        <w:r>
          <w:delText>5</w:delText>
        </w:r>
      </w:del>
      <w:r>
        <w:t xml:space="preserve"> percent of </w:t>
      </w:r>
      <w:ins w:id="18" w:author="MAV" w:date="2010-05-09T17:10:00Z">
        <w:r w:rsidR="002C2AA3">
          <w:t>each</w:t>
        </w:r>
      </w:ins>
      <w:del w:id="19" w:author="MAV" w:date="2010-05-09T17:10:00Z">
        <w:r>
          <w:delText>our</w:delText>
        </w:r>
      </w:del>
      <w:r>
        <w:t xml:space="preserve"> olive oil </w:t>
      </w:r>
      <w:ins w:id="20" w:author="MAV" w:date="2010-05-09T17:10:00Z">
        <w:r>
          <w:t>sale</w:t>
        </w:r>
      </w:ins>
      <w:del w:id="21" w:author="MAV" w:date="2010-05-09T17:10:00Z">
        <w:r>
          <w:delText>sales</w:delText>
        </w:r>
      </w:del>
      <w:r>
        <w:t xml:space="preserve"> goes directly to charitable</w:t>
      </w:r>
      <w:ins w:id="22" w:author="MAV" w:date="2010-05-09T17:10:00Z">
        <w:r>
          <w:t xml:space="preserve"> </w:t>
        </w:r>
        <w:r w:rsidR="002C2AA3">
          <w:t>causes, including</w:t>
        </w:r>
      </w:ins>
      <w:r>
        <w:t xml:space="preserve"> social, environmental, animal welfare, and human rights causes.</w:t>
      </w:r>
    </w:p>
    <w:p w14:paraId="3557E298" w14:textId="39DF89CF" w:rsidR="00D05E03" w:rsidRDefault="00D05E03" w:rsidP="00D05E03">
      <w:r>
        <w:t xml:space="preserve">Our goal for the future is </w:t>
      </w:r>
      <w:ins w:id="23" w:author="MAV" w:date="2010-05-09T17:10:00Z">
        <w:r w:rsidR="002C2AA3">
          <w:t xml:space="preserve">simple: </w:t>
        </w:r>
      </w:ins>
      <w:r>
        <w:t xml:space="preserve">to continue to expand </w:t>
      </w:r>
      <w:ins w:id="24" w:author="MAV" w:date="2010-05-09T17:10:00Z">
        <w:r w:rsidR="002C2AA3">
          <w:t xml:space="preserve">the </w:t>
        </w:r>
      </w:ins>
      <w:del w:id="25" w:author="MAV" w:date="2010-05-09T17:10:00Z">
        <w:r>
          <w:delText xml:space="preserve">our </w:delText>
        </w:r>
      </w:del>
      <w:r>
        <w:t>oil varieties</w:t>
      </w:r>
      <w:ins w:id="26" w:author="MAV" w:date="2010-05-09T17:10:00Z">
        <w:r w:rsidR="002C2AA3">
          <w:t xml:space="preserve"> we produce</w:t>
        </w:r>
      </w:ins>
      <w:r>
        <w:t xml:space="preserve">, while adding other delicious and inspired products to our </w:t>
      </w:r>
      <w:del w:id="27" w:author="MAV" w:date="2010-05-09T17:10:00Z">
        <w:r>
          <w:delText xml:space="preserve">recently developed and </w:delText>
        </w:r>
      </w:del>
      <w:r>
        <w:t xml:space="preserve">wildly successful bread and cracker line. </w:t>
      </w:r>
      <w:ins w:id="28" w:author="MAV" w:date="2010-05-09T17:10:00Z">
        <w:r w:rsidR="002C2AA3">
          <w:t>And we never forget our roots:</w:t>
        </w:r>
      </w:ins>
      <w:del w:id="29" w:author="MAV" w:date="2010-05-09T17:10:00Z">
        <w:r>
          <w:delText>In addition,</w:delText>
        </w:r>
      </w:del>
      <w:r>
        <w:t xml:space="preserve"> we constantly strive to be the kind of company my </w:t>
      </w:r>
      <w:ins w:id="30" w:author="MAV" w:date="2010-05-09T17:10:00Z">
        <w:r w:rsidR="002C2AA3">
          <w:t>great</w:t>
        </w:r>
        <w:r>
          <w:t xml:space="preserve"> </w:t>
        </w:r>
      </w:ins>
      <w:r>
        <w:t>grandparents would expect us to be</w:t>
      </w:r>
      <w:ins w:id="31" w:author="MAV" w:date="2010-05-09T17:10:00Z">
        <w:r w:rsidR="002C2AA3">
          <w:t>. We do this</w:t>
        </w:r>
      </w:ins>
      <w:del w:id="32" w:author="MAV" w:date="2010-05-09T17:10:00Z">
        <w:r>
          <w:delText>,</w:delText>
        </w:r>
      </w:del>
      <w:r>
        <w:t xml:space="preserve"> by giving back to our families, our people, and the world</w:t>
      </w:r>
      <w:ins w:id="33" w:author="MAV" w:date="2010-05-09T17:10:00Z">
        <w:r w:rsidR="002C2AA3">
          <w:t>. A</w:t>
        </w:r>
        <w:r>
          <w:t>t</w:t>
        </w:r>
      </w:ins>
      <w:del w:id="34" w:author="MAV" w:date="2010-05-09T17:10:00Z">
        <w:r>
          <w:delText>, because at</w:delText>
        </w:r>
      </w:del>
      <w:r>
        <w:t xml:space="preserve"> the end of the day, these are the things that </w:t>
      </w:r>
      <w:proofErr w:type="gramStart"/>
      <w:r>
        <w:t>matter</w:t>
      </w:r>
      <w:proofErr w:type="gramEnd"/>
      <w:r>
        <w:t xml:space="preserve"> most.</w:t>
      </w:r>
    </w:p>
    <w:p w14:paraId="079CB405" w14:textId="2F02669B" w:rsidR="00D05E03" w:rsidRDefault="00D05E03" w:rsidP="00D05E03">
      <w:r>
        <w:t xml:space="preserve">Thank you for your interest in Two Trees Olive Oil. We hope you enjoy our products and invite you to send us your comments and suggestions by email to </w:t>
      </w:r>
      <w:ins w:id="35" w:author="Hector" w:date="2010-05-09T17:08:00Z">
        <w:r w:rsidR="0015447C">
          <w:t xml:space="preserve">our attention at: </w:t>
        </w:r>
      </w:ins>
      <w:r>
        <w:t>feedback@twotreesoliveoil.com.</w:t>
      </w:r>
    </w:p>
    <w:p w14:paraId="21B2CC48" w14:textId="77777777" w:rsidR="00D05E03" w:rsidRDefault="00D05E03" w:rsidP="00D05E03">
      <w:r>
        <w:t>Sincerely,</w:t>
      </w:r>
    </w:p>
    <w:p w14:paraId="63539CED" w14:textId="4FB6ABD5" w:rsidR="00D05E03" w:rsidRDefault="00D05E03" w:rsidP="00D05E03">
      <w:r>
        <w:t xml:space="preserve">Maria Ann Vitalia </w:t>
      </w:r>
      <w:ins w:id="36" w:author="Hector" w:date="2010-05-09T17:08:00Z">
        <w:r w:rsidR="0015447C">
          <w:t>and</w:t>
        </w:r>
      </w:ins>
      <w:del w:id="37" w:author="Hector" w:date="2010-05-09T17:08:00Z">
        <w:r>
          <w:delText>&amp;</w:delText>
        </w:r>
      </w:del>
      <w:r>
        <w:t xml:space="preserve"> the </w:t>
      </w:r>
      <w:ins w:id="38" w:author="MAV" w:date="2010-05-09T17:10:00Z">
        <w:r w:rsidR="002C2AA3">
          <w:t>e</w:t>
        </w:r>
        <w:r>
          <w:t>ntire</w:t>
        </w:r>
      </w:ins>
      <w:ins w:id="39" w:author="Hector" w:date="2010-05-09T17:08:00Z">
        <w:r w:rsidR="0015447C">
          <w:t>e</w:t>
        </w:r>
        <w:r>
          <w:t>ntire</w:t>
        </w:r>
      </w:ins>
      <w:del w:id="40" w:author="Hector" w:date="2010-05-09T17:08:00Z">
        <w:r>
          <w:delText>Entire</w:delText>
        </w:r>
      </w:del>
      <w:r>
        <w:t xml:space="preserve"> Vitalia family </w:t>
      </w:r>
    </w:p>
    <w:p w14:paraId="19B827D6" w14:textId="77777777" w:rsidR="00EE0E93" w:rsidRDefault="00EA2567"/>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03"/>
    <w:rsid w:val="0015447C"/>
    <w:rsid w:val="002C2AA3"/>
    <w:rsid w:val="002C4B7C"/>
    <w:rsid w:val="0049637E"/>
    <w:rsid w:val="008869F6"/>
    <w:rsid w:val="00AB190E"/>
    <w:rsid w:val="00C937A1"/>
    <w:rsid w:val="00D05E03"/>
    <w:rsid w:val="00EA2567"/>
    <w:rsid w:val="00E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D7B4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ED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4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D7B4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ED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4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D671A-0B3C-4E1C-AC97-72AC816E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2010-05-09T22:42:00Z</dcterms:created>
  <dcterms:modified xsi:type="dcterms:W3CDTF">2010-05-10T00:12:00Z</dcterms:modified>
</cp:coreProperties>
</file>